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503C0" w14:textId="3A943E55" w:rsidR="000F6706" w:rsidRPr="00FC566B" w:rsidRDefault="000F6706">
      <w:pPr>
        <w:rPr>
          <w:sz w:val="32"/>
        </w:rPr>
      </w:pPr>
      <w:r w:rsidRPr="00671CAD">
        <w:rPr>
          <w:b/>
          <w:sz w:val="32"/>
          <w:u w:val="single"/>
        </w:rPr>
        <w:t>Project Title:</w:t>
      </w:r>
      <w:r w:rsidRPr="001A2CDF">
        <w:rPr>
          <w:sz w:val="32"/>
        </w:rPr>
        <w:t xml:space="preserve"> </w:t>
      </w:r>
      <w:r w:rsidR="00671CAD" w:rsidRPr="001A2CDF">
        <w:rPr>
          <w:sz w:val="32"/>
        </w:rPr>
        <w:t xml:space="preserve"> Florida Man</w:t>
      </w:r>
    </w:p>
    <w:p w14:paraId="143DBF82" w14:textId="77777777" w:rsidR="000F6706" w:rsidRPr="00671CAD" w:rsidRDefault="000F6706">
      <w:pPr>
        <w:rPr>
          <w:b/>
          <w:sz w:val="32"/>
          <w:u w:val="single"/>
        </w:rPr>
      </w:pPr>
      <w:r w:rsidRPr="00671CAD">
        <w:rPr>
          <w:b/>
          <w:sz w:val="32"/>
          <w:u w:val="single"/>
        </w:rPr>
        <w:t xml:space="preserve">Team Members: </w:t>
      </w:r>
    </w:p>
    <w:p w14:paraId="1FE8A14A" w14:textId="77777777" w:rsidR="000F6706" w:rsidRDefault="000F6706" w:rsidP="000F6706">
      <w:pPr>
        <w:pStyle w:val="ListParagraph"/>
        <w:numPr>
          <w:ilvl w:val="0"/>
          <w:numId w:val="1"/>
        </w:numPr>
      </w:pPr>
      <w:r>
        <w:t>Charles Lindner</w:t>
      </w:r>
    </w:p>
    <w:p w14:paraId="3A805D2A" w14:textId="77777777" w:rsidR="000F6706" w:rsidRDefault="000F6706" w:rsidP="000F6706">
      <w:pPr>
        <w:pStyle w:val="ListParagraph"/>
        <w:numPr>
          <w:ilvl w:val="0"/>
          <w:numId w:val="1"/>
        </w:numPr>
      </w:pPr>
      <w:r>
        <w:t>Bonnie-jo Barnaby</w:t>
      </w:r>
    </w:p>
    <w:p w14:paraId="6982E075" w14:textId="77777777" w:rsidR="000F6706" w:rsidRDefault="000F6706" w:rsidP="000F6706">
      <w:pPr>
        <w:pStyle w:val="ListParagraph"/>
        <w:numPr>
          <w:ilvl w:val="0"/>
          <w:numId w:val="1"/>
        </w:numPr>
      </w:pPr>
      <w:r>
        <w:t>Lacy Williams</w:t>
      </w:r>
    </w:p>
    <w:p w14:paraId="1301AB68" w14:textId="53850AF6" w:rsidR="000F6706" w:rsidRDefault="000F6706" w:rsidP="000F6706">
      <w:pPr>
        <w:pStyle w:val="ListParagraph"/>
        <w:numPr>
          <w:ilvl w:val="0"/>
          <w:numId w:val="1"/>
        </w:numPr>
      </w:pPr>
      <w:r>
        <w:t xml:space="preserve">Alana </w:t>
      </w:r>
      <w:proofErr w:type="spellStart"/>
      <w:r>
        <w:t>Csaposs</w:t>
      </w:r>
      <w:proofErr w:type="spellEnd"/>
    </w:p>
    <w:p w14:paraId="4219652F" w14:textId="324B9618" w:rsidR="000F6706" w:rsidRPr="00671CAD" w:rsidRDefault="000F6706" w:rsidP="000F6706">
      <w:pPr>
        <w:rPr>
          <w:b/>
          <w:sz w:val="32"/>
          <w:u w:val="single"/>
        </w:rPr>
      </w:pPr>
      <w:r w:rsidRPr="00671CAD">
        <w:rPr>
          <w:b/>
          <w:sz w:val="32"/>
          <w:u w:val="single"/>
        </w:rPr>
        <w:t>Project Description/Outline</w:t>
      </w:r>
      <w:r w:rsidR="00671CAD" w:rsidRPr="00671CAD">
        <w:rPr>
          <w:b/>
          <w:sz w:val="32"/>
          <w:u w:val="single"/>
        </w:rPr>
        <w:t xml:space="preserve">: </w:t>
      </w:r>
    </w:p>
    <w:p w14:paraId="1735F6CF" w14:textId="6D075C02" w:rsidR="00971232" w:rsidRDefault="00971232" w:rsidP="00971232">
      <w:pPr>
        <w:pStyle w:val="ListParagraph"/>
        <w:numPr>
          <w:ilvl w:val="0"/>
          <w:numId w:val="6"/>
        </w:numPr>
      </w:pPr>
      <w:r w:rsidRPr="0069278A">
        <w:t>National perception vs local perception of Florida Man</w:t>
      </w:r>
    </w:p>
    <w:p w14:paraId="6C3DF7F3" w14:textId="2E0F2CC9" w:rsidR="00671CAD" w:rsidRDefault="00671CAD" w:rsidP="00671CAD">
      <w:pPr>
        <w:pStyle w:val="ListParagraph"/>
        <w:numPr>
          <w:ilvl w:val="0"/>
          <w:numId w:val="6"/>
        </w:numPr>
      </w:pPr>
      <w:r>
        <w:t>Articles published nationally vs. articles published Florida papers</w:t>
      </w:r>
    </w:p>
    <w:p w14:paraId="634BA2F3" w14:textId="4178B260" w:rsidR="000F6706" w:rsidRDefault="00671CAD" w:rsidP="000F6706">
      <w:pPr>
        <w:pStyle w:val="ListParagraph"/>
        <w:numPr>
          <w:ilvl w:val="0"/>
          <w:numId w:val="6"/>
        </w:numPr>
      </w:pPr>
      <w:r>
        <w:t xml:space="preserve">Consistent Key words will be used in search </w:t>
      </w:r>
    </w:p>
    <w:p w14:paraId="67B72D2D" w14:textId="682A5E57" w:rsidR="000F6706" w:rsidRPr="00671CAD" w:rsidRDefault="000F6706" w:rsidP="000F6706">
      <w:pPr>
        <w:rPr>
          <w:b/>
          <w:sz w:val="32"/>
          <w:u w:val="single"/>
        </w:rPr>
      </w:pPr>
      <w:r w:rsidRPr="00671CAD">
        <w:rPr>
          <w:b/>
          <w:sz w:val="32"/>
          <w:u w:val="single"/>
        </w:rPr>
        <w:t xml:space="preserve">Research Questions to Answer: </w:t>
      </w:r>
    </w:p>
    <w:p w14:paraId="727737ED" w14:textId="06206C3F" w:rsidR="00671CAD" w:rsidRPr="00F46D36" w:rsidRDefault="00671CAD" w:rsidP="00671CAD">
      <w:pPr>
        <w:pStyle w:val="ListParagraph"/>
        <w:numPr>
          <w:ilvl w:val="0"/>
          <w:numId w:val="7"/>
        </w:numPr>
      </w:pPr>
      <w:r w:rsidRPr="00F46D36">
        <w:t xml:space="preserve">National perception </w:t>
      </w:r>
      <w:r w:rsidR="00C415A1">
        <w:t xml:space="preserve">(metric is frequency) </w:t>
      </w:r>
      <w:r w:rsidRPr="00F46D36">
        <w:t>vs local perception of Florida Man</w:t>
      </w:r>
    </w:p>
    <w:p w14:paraId="14B1F97E" w14:textId="489225C5" w:rsidR="0069278A" w:rsidRPr="00F46D36" w:rsidRDefault="0069278A" w:rsidP="0069278A">
      <w:pPr>
        <w:pStyle w:val="ListParagraph"/>
        <w:numPr>
          <w:ilvl w:val="1"/>
          <w:numId w:val="7"/>
        </w:numPr>
      </w:pPr>
      <w:r w:rsidRPr="00F46D36">
        <w:t xml:space="preserve">How many articles </w:t>
      </w:r>
      <w:r w:rsidR="00C415A1">
        <w:t>published</w:t>
      </w:r>
    </w:p>
    <w:p w14:paraId="4CF5CB76" w14:textId="027349AE" w:rsidR="00671CAD" w:rsidRPr="00F46D36" w:rsidRDefault="00671CAD" w:rsidP="00671CAD">
      <w:pPr>
        <w:pStyle w:val="ListParagraph"/>
        <w:numPr>
          <w:ilvl w:val="0"/>
          <w:numId w:val="7"/>
        </w:numPr>
      </w:pPr>
      <w:r w:rsidRPr="00F46D36">
        <w:t xml:space="preserve">What types of articles </w:t>
      </w:r>
      <w:r w:rsidR="00971232" w:rsidRPr="00F46D36">
        <w:t xml:space="preserve">(commonality) </w:t>
      </w:r>
      <w:r w:rsidRPr="00F46D36">
        <w:t>are written</w:t>
      </w:r>
      <w:r w:rsidR="0069278A" w:rsidRPr="00F46D36">
        <w:t xml:space="preserve"> (Bar Graph)</w:t>
      </w:r>
      <w:r w:rsidR="00C415A1">
        <w:t xml:space="preserve"> </w:t>
      </w:r>
    </w:p>
    <w:p w14:paraId="0DFC1F09" w14:textId="3EFA1A09" w:rsidR="00671CAD" w:rsidRPr="00F46D36" w:rsidRDefault="00671CAD" w:rsidP="00671CAD">
      <w:pPr>
        <w:pStyle w:val="ListParagraph"/>
        <w:numPr>
          <w:ilvl w:val="1"/>
          <w:numId w:val="7"/>
        </w:numPr>
      </w:pPr>
      <w:r w:rsidRPr="00F46D36">
        <w:t>Crime</w:t>
      </w:r>
    </w:p>
    <w:p w14:paraId="5A8A2343" w14:textId="178A0100" w:rsidR="00671CAD" w:rsidRPr="00F46D36" w:rsidRDefault="00671CAD" w:rsidP="00671CAD">
      <w:pPr>
        <w:pStyle w:val="ListParagraph"/>
        <w:numPr>
          <w:ilvl w:val="1"/>
          <w:numId w:val="7"/>
        </w:numPr>
      </w:pPr>
      <w:r w:rsidRPr="00F46D36">
        <w:t>Public Interest</w:t>
      </w:r>
    </w:p>
    <w:p w14:paraId="24551A71" w14:textId="394DA808" w:rsidR="00671CAD" w:rsidRPr="00F46D36" w:rsidRDefault="00671CAD" w:rsidP="00671CAD">
      <w:pPr>
        <w:pStyle w:val="ListParagraph"/>
        <w:numPr>
          <w:ilvl w:val="1"/>
          <w:numId w:val="7"/>
        </w:numPr>
      </w:pPr>
      <w:r w:rsidRPr="00F46D36">
        <w:t>Lifestyle</w:t>
      </w:r>
    </w:p>
    <w:p w14:paraId="2E9FA57C" w14:textId="7596DBEA" w:rsidR="0069278A" w:rsidRPr="00F46D36" w:rsidRDefault="0069278A" w:rsidP="0069278A">
      <w:pPr>
        <w:pStyle w:val="ListParagraph"/>
        <w:numPr>
          <w:ilvl w:val="0"/>
          <w:numId w:val="7"/>
        </w:numPr>
      </w:pPr>
      <w:r w:rsidRPr="00F46D36">
        <w:t>Month articles were written (Line Graph)</w:t>
      </w:r>
    </w:p>
    <w:p w14:paraId="0427925B" w14:textId="75C34FBA" w:rsidR="0069278A" w:rsidRDefault="0069278A" w:rsidP="0069278A">
      <w:pPr>
        <w:pStyle w:val="ListParagraph"/>
        <w:numPr>
          <w:ilvl w:val="0"/>
          <w:numId w:val="7"/>
        </w:numPr>
      </w:pPr>
      <w:r w:rsidRPr="0069278A">
        <w:t xml:space="preserve">Age Group </w:t>
      </w:r>
    </w:p>
    <w:p w14:paraId="2D8C913E" w14:textId="1C038047" w:rsidR="00971232" w:rsidRDefault="00971232" w:rsidP="0069278A">
      <w:pPr>
        <w:pStyle w:val="ListParagraph"/>
        <w:numPr>
          <w:ilvl w:val="0"/>
          <w:numId w:val="7"/>
        </w:numPr>
      </w:pPr>
      <w:r>
        <w:t xml:space="preserve">Cities events occur in </w:t>
      </w:r>
      <w:r w:rsidR="001A34D4">
        <w:t>(Heat Map)</w:t>
      </w:r>
    </w:p>
    <w:p w14:paraId="4D5CD8C4" w14:textId="76CFD180" w:rsidR="00FC566B" w:rsidRDefault="00FC566B" w:rsidP="00FC566B">
      <w:pPr>
        <w:pStyle w:val="ListParagraph"/>
        <w:numPr>
          <w:ilvl w:val="1"/>
          <w:numId w:val="7"/>
        </w:numPr>
      </w:pPr>
      <w:r>
        <w:t>Graph addresses</w:t>
      </w:r>
    </w:p>
    <w:p w14:paraId="578DC15B" w14:textId="1BE6E68E" w:rsidR="0069278A" w:rsidRPr="0069278A" w:rsidRDefault="0069278A" w:rsidP="0069278A">
      <w:pPr>
        <w:pStyle w:val="ListParagraph"/>
        <w:numPr>
          <w:ilvl w:val="0"/>
          <w:numId w:val="7"/>
        </w:numPr>
      </w:pPr>
      <w:r w:rsidRPr="0069278A">
        <w:t>Outliers</w:t>
      </w:r>
    </w:p>
    <w:p w14:paraId="3FA1EDC7" w14:textId="26B3EEB0" w:rsidR="00671CAD" w:rsidRDefault="0069278A" w:rsidP="00971232">
      <w:pPr>
        <w:pStyle w:val="ListParagraph"/>
        <w:numPr>
          <w:ilvl w:val="0"/>
          <w:numId w:val="7"/>
        </w:numPr>
      </w:pPr>
      <w:r w:rsidRPr="0069278A">
        <w:t>Limitations</w:t>
      </w:r>
    </w:p>
    <w:p w14:paraId="68468931" w14:textId="6FAA397F" w:rsidR="00671CAD" w:rsidRPr="00671CAD" w:rsidRDefault="00671CAD" w:rsidP="00671CA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Datasets to be used</w:t>
      </w:r>
      <w:r w:rsidRPr="00671CAD">
        <w:rPr>
          <w:b/>
          <w:sz w:val="32"/>
          <w:u w:val="single"/>
        </w:rPr>
        <w:t xml:space="preserve">: </w:t>
      </w:r>
    </w:p>
    <w:p w14:paraId="1DF3B8F6" w14:textId="055FE8AF" w:rsidR="00671CAD" w:rsidRDefault="001A34D4" w:rsidP="00671CAD">
      <w:pPr>
        <w:pStyle w:val="ListParagraph"/>
        <w:numPr>
          <w:ilvl w:val="0"/>
          <w:numId w:val="7"/>
        </w:numPr>
      </w:pPr>
      <w:r>
        <w:t xml:space="preserve">Timeframe articles were published </w:t>
      </w:r>
      <w:r w:rsidR="00671CAD">
        <w:t>(2018)</w:t>
      </w:r>
    </w:p>
    <w:p w14:paraId="1E509D02" w14:textId="71740DB8" w:rsidR="00671CAD" w:rsidRDefault="00671CAD" w:rsidP="00671CAD">
      <w:pPr>
        <w:pStyle w:val="ListParagraph"/>
        <w:numPr>
          <w:ilvl w:val="1"/>
          <w:numId w:val="7"/>
        </w:numPr>
      </w:pPr>
      <w:r>
        <w:t>Will expand search if not enough data</w:t>
      </w:r>
    </w:p>
    <w:p w14:paraId="0C3F4036" w14:textId="41E975E2" w:rsidR="00550D0B" w:rsidRDefault="0069278A" w:rsidP="00550D0B">
      <w:pPr>
        <w:pStyle w:val="ListParagraph"/>
        <w:numPr>
          <w:ilvl w:val="0"/>
          <w:numId w:val="7"/>
        </w:numPr>
      </w:pPr>
      <w:r>
        <w:t xml:space="preserve">API Call - </w:t>
      </w:r>
      <w:r w:rsidR="001A2CDF">
        <w:t xml:space="preserve">Daily - </w:t>
      </w:r>
      <w:r w:rsidR="00550D0B">
        <w:t>National News Outlets</w:t>
      </w:r>
    </w:p>
    <w:p w14:paraId="6D52C26E" w14:textId="1A9CCBFE" w:rsidR="00550D0B" w:rsidRPr="00AD217E" w:rsidRDefault="00550D0B" w:rsidP="00550D0B">
      <w:pPr>
        <w:pStyle w:val="ListParagraph"/>
        <w:numPr>
          <w:ilvl w:val="1"/>
          <w:numId w:val="7"/>
        </w:numPr>
        <w:rPr>
          <w:highlight w:val="green"/>
          <w:rPrChange w:id="0" w:author="Barnaby, Bonnie-jo - COMM" w:date="2019-07-09T21:01:00Z">
            <w:rPr/>
          </w:rPrChange>
        </w:rPr>
      </w:pPr>
      <w:r w:rsidRPr="00AD217E">
        <w:rPr>
          <w:highlight w:val="green"/>
          <w:rPrChange w:id="1" w:author="Barnaby, Bonnie-jo - COMM" w:date="2019-07-09T21:01:00Z">
            <w:rPr/>
          </w:rPrChange>
        </w:rPr>
        <w:t>NY Times</w:t>
      </w:r>
    </w:p>
    <w:p w14:paraId="0C4A8A78" w14:textId="598FB96E" w:rsidR="00550D0B" w:rsidRPr="00AD217E" w:rsidRDefault="00550D0B" w:rsidP="00550D0B">
      <w:pPr>
        <w:pStyle w:val="ListParagraph"/>
        <w:numPr>
          <w:ilvl w:val="1"/>
          <w:numId w:val="7"/>
        </w:numPr>
        <w:rPr>
          <w:strike/>
          <w:rPrChange w:id="2" w:author="Barnaby, Bonnie-jo - COMM" w:date="2019-07-09T21:01:00Z">
            <w:rPr/>
          </w:rPrChange>
        </w:rPr>
      </w:pPr>
      <w:r w:rsidRPr="00AD217E">
        <w:rPr>
          <w:strike/>
          <w:rPrChange w:id="3" w:author="Barnaby, Bonnie-jo - COMM" w:date="2019-07-09T21:01:00Z">
            <w:rPr/>
          </w:rPrChange>
        </w:rPr>
        <w:t>USA Today</w:t>
      </w:r>
    </w:p>
    <w:p w14:paraId="79C997FC" w14:textId="661D3950" w:rsidR="00550D0B" w:rsidRPr="00AD217E" w:rsidRDefault="00550D0B" w:rsidP="00550D0B">
      <w:pPr>
        <w:pStyle w:val="ListParagraph"/>
        <w:numPr>
          <w:ilvl w:val="1"/>
          <w:numId w:val="7"/>
        </w:numPr>
        <w:rPr>
          <w:strike/>
          <w:rPrChange w:id="4" w:author="Barnaby, Bonnie-jo - COMM" w:date="2019-07-09T21:01:00Z">
            <w:rPr/>
          </w:rPrChange>
        </w:rPr>
      </w:pPr>
      <w:r w:rsidRPr="00AD217E">
        <w:rPr>
          <w:strike/>
          <w:rPrChange w:id="5" w:author="Barnaby, Bonnie-jo - COMM" w:date="2019-07-09T21:01:00Z">
            <w:rPr/>
          </w:rPrChange>
        </w:rPr>
        <w:t>Washington Post</w:t>
      </w:r>
    </w:p>
    <w:p w14:paraId="5936CC6E" w14:textId="45A6E208" w:rsidR="00550D0B" w:rsidRDefault="0069278A" w:rsidP="00550D0B">
      <w:pPr>
        <w:pStyle w:val="ListParagraph"/>
        <w:numPr>
          <w:ilvl w:val="0"/>
          <w:numId w:val="7"/>
        </w:numPr>
      </w:pPr>
      <w:r>
        <w:t xml:space="preserve">API Call - </w:t>
      </w:r>
      <w:r w:rsidR="001A2CDF">
        <w:t xml:space="preserve">Daily - </w:t>
      </w:r>
      <w:r w:rsidR="00550D0B">
        <w:t>Local News</w:t>
      </w:r>
      <w:r w:rsidR="001A2CDF">
        <w:t>paper Outlets</w:t>
      </w:r>
    </w:p>
    <w:p w14:paraId="27742CD6" w14:textId="4FC8A5FE" w:rsidR="00550D0B" w:rsidRPr="00AA3A14" w:rsidRDefault="00550D0B" w:rsidP="00550D0B">
      <w:pPr>
        <w:pStyle w:val="ListParagraph"/>
        <w:numPr>
          <w:ilvl w:val="1"/>
          <w:numId w:val="7"/>
        </w:numPr>
        <w:rPr>
          <w:strike/>
          <w:rPrChange w:id="6" w:author="Barnaby, Bonnie-jo - COMM" w:date="2019-07-09T21:16:00Z">
            <w:rPr/>
          </w:rPrChange>
        </w:rPr>
      </w:pPr>
      <w:r w:rsidRPr="00AA3A14">
        <w:rPr>
          <w:strike/>
          <w:rPrChange w:id="7" w:author="Barnaby, Bonnie-jo - COMM" w:date="2019-07-09T21:16:00Z">
            <w:rPr/>
          </w:rPrChange>
        </w:rPr>
        <w:t>Tampa Times</w:t>
      </w:r>
    </w:p>
    <w:p w14:paraId="6C76B057" w14:textId="45608F9D" w:rsidR="00550D0B" w:rsidRPr="003A48C0" w:rsidRDefault="00550D0B" w:rsidP="00550D0B">
      <w:pPr>
        <w:pStyle w:val="ListParagraph"/>
        <w:numPr>
          <w:ilvl w:val="1"/>
          <w:numId w:val="7"/>
        </w:numPr>
        <w:rPr>
          <w:ins w:id="8" w:author="Barnaby, Bonnie-jo - COMM" w:date="2019-07-09T21:01:00Z"/>
          <w:strike/>
          <w:rPrChange w:id="9" w:author="Barnaby, Bonnie-jo - COMM" w:date="2019-07-09T21:17:00Z">
            <w:rPr>
              <w:ins w:id="10" w:author="Barnaby, Bonnie-jo - COMM" w:date="2019-07-09T21:01:00Z"/>
            </w:rPr>
          </w:rPrChange>
        </w:rPr>
      </w:pPr>
      <w:r w:rsidRPr="003A48C0">
        <w:rPr>
          <w:strike/>
          <w:rPrChange w:id="11" w:author="Barnaby, Bonnie-jo - COMM" w:date="2019-07-09T21:17:00Z">
            <w:rPr/>
          </w:rPrChange>
        </w:rPr>
        <w:t>Miami Harold</w:t>
      </w:r>
    </w:p>
    <w:p w14:paraId="24724916" w14:textId="40767358" w:rsidR="00AD217E" w:rsidRPr="003A48C0" w:rsidRDefault="00AD217E" w:rsidP="00550D0B">
      <w:pPr>
        <w:pStyle w:val="ListParagraph"/>
        <w:numPr>
          <w:ilvl w:val="1"/>
          <w:numId w:val="7"/>
        </w:numPr>
        <w:rPr>
          <w:ins w:id="12" w:author="Barnaby, Bonnie-jo - COMM" w:date="2019-07-09T21:17:00Z"/>
          <w:strike/>
          <w:rPrChange w:id="13" w:author="Barnaby, Bonnie-jo - COMM" w:date="2019-07-09T21:17:00Z">
            <w:rPr>
              <w:ins w:id="14" w:author="Barnaby, Bonnie-jo - COMM" w:date="2019-07-09T21:17:00Z"/>
            </w:rPr>
          </w:rPrChange>
        </w:rPr>
      </w:pPr>
      <w:ins w:id="15" w:author="Barnaby, Bonnie-jo - COMM" w:date="2019-07-09T21:01:00Z">
        <w:r w:rsidRPr="003A48C0">
          <w:rPr>
            <w:strike/>
            <w:rPrChange w:id="16" w:author="Barnaby, Bonnie-jo - COMM" w:date="2019-07-09T21:17:00Z">
              <w:rPr/>
            </w:rPrChange>
          </w:rPr>
          <w:t>News API</w:t>
        </w:r>
      </w:ins>
    </w:p>
    <w:p w14:paraId="1B33C0C7" w14:textId="79BCFB67" w:rsidR="003A48C0" w:rsidRPr="00AA3A14" w:rsidRDefault="003A48C0" w:rsidP="00550D0B">
      <w:pPr>
        <w:pStyle w:val="ListParagraph"/>
        <w:numPr>
          <w:ilvl w:val="1"/>
          <w:numId w:val="7"/>
        </w:numPr>
      </w:pPr>
      <w:ins w:id="17" w:author="Barnaby, Bonnie-jo - COMM" w:date="2019-07-09T21:17:00Z">
        <w:r w:rsidRPr="003A48C0">
          <w:rPr>
            <w:highlight w:val="green"/>
            <w:rPrChange w:id="18" w:author="Barnaby, Bonnie-jo - COMM" w:date="2019-07-09T21:17:00Z">
              <w:rPr/>
            </w:rPrChange>
          </w:rPr>
          <w:fldChar w:fldCharType="begin"/>
        </w:r>
        <w:r w:rsidRPr="003A48C0">
          <w:rPr>
            <w:highlight w:val="green"/>
            <w:rPrChange w:id="19" w:author="Barnaby, Bonnie-jo - COMM" w:date="2019-07-09T21:17:00Z">
              <w:rPr/>
            </w:rPrChange>
          </w:rPr>
          <w:instrText xml:space="preserve"> HYPERLINK "https://www.accunewsapp.com/api/v1/docs/" \l "introduction" </w:instrText>
        </w:r>
        <w:r w:rsidRPr="003A48C0">
          <w:rPr>
            <w:highlight w:val="green"/>
            <w:rPrChange w:id="20" w:author="Barnaby, Bonnie-jo - COMM" w:date="2019-07-09T21:17:00Z">
              <w:rPr/>
            </w:rPrChange>
          </w:rPr>
          <w:fldChar w:fldCharType="separate"/>
        </w:r>
        <w:r w:rsidRPr="003A48C0">
          <w:rPr>
            <w:rStyle w:val="Hyperlink"/>
            <w:highlight w:val="green"/>
            <w:rPrChange w:id="21" w:author="Barnaby, Bonnie-jo - COMM" w:date="2019-07-09T21:17:00Z">
              <w:rPr>
                <w:rStyle w:val="Hyperlink"/>
              </w:rPr>
            </w:rPrChange>
          </w:rPr>
          <w:t>https://www.accunewsapp.com/api/v1/docs/#introduction</w:t>
        </w:r>
        <w:r w:rsidRPr="003A48C0">
          <w:rPr>
            <w:highlight w:val="green"/>
            <w:rPrChange w:id="22" w:author="Barnaby, Bonnie-jo - COMM" w:date="2019-07-09T21:17:00Z">
              <w:rPr/>
            </w:rPrChange>
          </w:rPr>
          <w:fldChar w:fldCharType="end"/>
        </w:r>
      </w:ins>
    </w:p>
    <w:p w14:paraId="51473E8B" w14:textId="1DA4FFC2" w:rsidR="00550D0B" w:rsidRPr="003A48C0" w:rsidRDefault="0069278A" w:rsidP="0069278A">
      <w:pPr>
        <w:pStyle w:val="ListParagraph"/>
        <w:numPr>
          <w:ilvl w:val="0"/>
          <w:numId w:val="7"/>
        </w:numPr>
        <w:rPr>
          <w:strike/>
          <w:rPrChange w:id="23" w:author="Barnaby, Bonnie-jo - COMM" w:date="2019-07-09T21:17:00Z">
            <w:rPr/>
          </w:rPrChange>
        </w:rPr>
      </w:pPr>
      <w:r w:rsidRPr="003A48C0">
        <w:rPr>
          <w:strike/>
          <w:rPrChange w:id="24" w:author="Barnaby, Bonnie-jo - COMM" w:date="2019-07-09T21:17:00Z">
            <w:rPr/>
          </w:rPrChange>
        </w:rPr>
        <w:t>Twitter</w:t>
      </w:r>
    </w:p>
    <w:p w14:paraId="5DF46A73" w14:textId="5CE59906" w:rsidR="00FC566B" w:rsidRPr="003A48C0" w:rsidRDefault="00FC566B" w:rsidP="0069278A">
      <w:pPr>
        <w:pStyle w:val="ListParagraph"/>
        <w:numPr>
          <w:ilvl w:val="0"/>
          <w:numId w:val="7"/>
        </w:numPr>
        <w:rPr>
          <w:strike/>
          <w:rPrChange w:id="25" w:author="Barnaby, Bonnie-jo - COMM" w:date="2019-07-09T21:17:00Z">
            <w:rPr/>
          </w:rPrChange>
        </w:rPr>
      </w:pPr>
      <w:r w:rsidRPr="003A48C0">
        <w:rPr>
          <w:strike/>
          <w:rPrChange w:id="26" w:author="Barnaby, Bonnie-jo - COMM" w:date="2019-07-09T21:17:00Z">
            <w:rPr/>
          </w:rPrChange>
        </w:rPr>
        <w:t xml:space="preserve">Google Searches (clean dataset) </w:t>
      </w:r>
    </w:p>
    <w:p w14:paraId="1BDE5B94" w14:textId="6F7A54B1" w:rsidR="00550D0B" w:rsidRPr="00B81975" w:rsidRDefault="0069278A" w:rsidP="00971232">
      <w:pPr>
        <w:pStyle w:val="ListParagraph"/>
        <w:numPr>
          <w:ilvl w:val="0"/>
          <w:numId w:val="7"/>
        </w:numPr>
        <w:rPr>
          <w:strike/>
          <w:rPrChange w:id="27" w:author="Barnaby, Bonnie-jo - COMM" w:date="2019-07-09T20:54:00Z">
            <w:rPr/>
          </w:rPrChange>
        </w:rPr>
      </w:pPr>
      <w:r w:rsidRPr="00B81975">
        <w:rPr>
          <w:strike/>
          <w:rPrChange w:id="28" w:author="Barnaby, Bonnie-jo - COMM" w:date="2019-07-09T20:54:00Z">
            <w:rPr/>
          </w:rPrChange>
        </w:rPr>
        <w:lastRenderedPageBreak/>
        <w:t>Library of Congress</w:t>
      </w:r>
    </w:p>
    <w:p w14:paraId="358ABCCD" w14:textId="1CEF1246" w:rsidR="00550D0B" w:rsidRPr="00671CAD" w:rsidRDefault="00550D0B" w:rsidP="00550D0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Rough Breakdown of Tasks</w:t>
      </w:r>
      <w:r w:rsidRPr="00671CAD">
        <w:rPr>
          <w:b/>
          <w:sz w:val="32"/>
          <w:u w:val="single"/>
        </w:rPr>
        <w:t xml:space="preserve">: </w:t>
      </w:r>
    </w:p>
    <w:p w14:paraId="2679C224" w14:textId="6D7E241D" w:rsidR="00550D0B" w:rsidRDefault="00971232" w:rsidP="00550D0B">
      <w:pPr>
        <w:pStyle w:val="ListParagraph"/>
        <w:numPr>
          <w:ilvl w:val="0"/>
          <w:numId w:val="7"/>
        </w:numPr>
      </w:pPr>
      <w:r>
        <w:t>Pick outlets &amp; get API’s</w:t>
      </w:r>
    </w:p>
    <w:p w14:paraId="1B3C615A" w14:textId="0D10BD75" w:rsidR="00971232" w:rsidRDefault="00971232" w:rsidP="00550D0B">
      <w:pPr>
        <w:pStyle w:val="ListParagraph"/>
        <w:numPr>
          <w:ilvl w:val="0"/>
          <w:numId w:val="7"/>
        </w:numPr>
      </w:pPr>
      <w:r>
        <w:t>Search Criteria</w:t>
      </w:r>
    </w:p>
    <w:p w14:paraId="5640F10B" w14:textId="39F21FD0" w:rsidR="00971232" w:rsidRDefault="00971232" w:rsidP="00550D0B">
      <w:pPr>
        <w:pStyle w:val="ListParagraph"/>
        <w:numPr>
          <w:ilvl w:val="0"/>
          <w:numId w:val="7"/>
        </w:numPr>
      </w:pPr>
      <w:r>
        <w:t>Create/get CSV Files</w:t>
      </w:r>
    </w:p>
    <w:p w14:paraId="05ACB91B" w14:textId="00699AF6" w:rsidR="00971232" w:rsidRDefault="00971232" w:rsidP="00550D0B">
      <w:pPr>
        <w:pStyle w:val="ListParagraph"/>
        <w:numPr>
          <w:ilvl w:val="0"/>
          <w:numId w:val="7"/>
        </w:numPr>
      </w:pPr>
      <w:r>
        <w:t>Clean Data</w:t>
      </w:r>
    </w:p>
    <w:p w14:paraId="6E6A8889" w14:textId="41B0C33B" w:rsidR="00971232" w:rsidRDefault="00971232" w:rsidP="00550D0B">
      <w:pPr>
        <w:pStyle w:val="ListParagraph"/>
        <w:numPr>
          <w:ilvl w:val="0"/>
          <w:numId w:val="7"/>
        </w:numPr>
      </w:pPr>
      <w:r>
        <w:t>Plot Data</w:t>
      </w:r>
    </w:p>
    <w:p w14:paraId="353E83B4" w14:textId="7C9A5C6E" w:rsidR="00971232" w:rsidRDefault="00971232" w:rsidP="00550D0B">
      <w:pPr>
        <w:pStyle w:val="ListParagraph"/>
        <w:numPr>
          <w:ilvl w:val="0"/>
          <w:numId w:val="7"/>
        </w:numPr>
      </w:pPr>
      <w:r>
        <w:t>Summarize Data</w:t>
      </w:r>
    </w:p>
    <w:p w14:paraId="48D8D8CE" w14:textId="7B36AC31" w:rsidR="00971232" w:rsidRDefault="00971232" w:rsidP="00971232">
      <w:pPr>
        <w:pStyle w:val="ListParagraph"/>
        <w:numPr>
          <w:ilvl w:val="1"/>
          <w:numId w:val="7"/>
        </w:numPr>
      </w:pPr>
      <w:r>
        <w:t>Determine what the data shows for national vs. local perception of Florida Man</w:t>
      </w:r>
    </w:p>
    <w:p w14:paraId="142D5BC2" w14:textId="6608D9DA" w:rsidR="00971232" w:rsidRDefault="00971232" w:rsidP="00550D0B">
      <w:pPr>
        <w:pStyle w:val="ListParagraph"/>
        <w:numPr>
          <w:ilvl w:val="0"/>
          <w:numId w:val="7"/>
        </w:numPr>
      </w:pPr>
      <w:r>
        <w:t>Prepare Presentation</w:t>
      </w:r>
    </w:p>
    <w:p w14:paraId="6B3ADEE1" w14:textId="77777777" w:rsidR="00BF6FA8" w:rsidRDefault="00BF6FA8" w:rsidP="0069278A">
      <w:pPr>
        <w:pStyle w:val="ListParagraph"/>
      </w:pPr>
    </w:p>
    <w:p w14:paraId="7DB36EFD" w14:textId="32B02AE8" w:rsidR="00BA5110" w:rsidDel="00AD217E" w:rsidRDefault="00BA5110" w:rsidP="00D111CC">
      <w:pPr>
        <w:rPr>
          <w:del w:id="29" w:author="Barnaby, Bonnie-jo - COMM" w:date="2019-07-09T20:55:00Z"/>
        </w:rPr>
      </w:pPr>
    </w:p>
    <w:p w14:paraId="2B6AD555" w14:textId="00FBB703" w:rsidR="00D111CC" w:rsidRDefault="00D111CC" w:rsidP="00D111CC"/>
    <w:p w14:paraId="3E97D3D5" w14:textId="77777777" w:rsidR="00D111CC" w:rsidRDefault="00D111CC" w:rsidP="00D111CC">
      <w:r>
        <w:t>Key words</w:t>
      </w:r>
    </w:p>
    <w:p w14:paraId="61A6579C" w14:textId="77777777" w:rsidR="00D111CC" w:rsidRDefault="00D111CC" w:rsidP="00D111CC">
      <w:pPr>
        <w:pStyle w:val="ListParagraph"/>
        <w:numPr>
          <w:ilvl w:val="0"/>
          <w:numId w:val="5"/>
        </w:numPr>
      </w:pPr>
      <w:r>
        <w:t>Violent</w:t>
      </w:r>
    </w:p>
    <w:p w14:paraId="457BF595" w14:textId="77777777" w:rsidR="00D111CC" w:rsidRDefault="00D111CC" w:rsidP="00D111CC">
      <w:pPr>
        <w:pStyle w:val="ListParagraph"/>
        <w:numPr>
          <w:ilvl w:val="0"/>
          <w:numId w:val="5"/>
        </w:numPr>
      </w:pPr>
      <w:r>
        <w:t>Crime</w:t>
      </w:r>
    </w:p>
    <w:p w14:paraId="3F891CE9" w14:textId="77777777" w:rsidR="00D111CC" w:rsidRDefault="00D111CC" w:rsidP="00D111CC">
      <w:pPr>
        <w:pStyle w:val="ListParagraph"/>
        <w:numPr>
          <w:ilvl w:val="0"/>
          <w:numId w:val="5"/>
        </w:numPr>
      </w:pPr>
      <w:r>
        <w:t>Officer</w:t>
      </w:r>
    </w:p>
    <w:p w14:paraId="0A26F0F0" w14:textId="5A311367" w:rsidR="00D111CC" w:rsidRDefault="00D111CC" w:rsidP="00D111CC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ins w:id="30" w:author="Barnaby, Bonnie-jo - COMM" w:date="2019-07-11T18:39:00Z"/>
        </w:rPr>
      </w:pPr>
      <w:r>
        <w:t>Arrested</w:t>
      </w:r>
    </w:p>
    <w:p w14:paraId="27C242C4" w14:textId="77777777" w:rsidR="00661424" w:rsidRDefault="00661424" w:rsidP="00661424">
      <w:pPr>
        <w:pBdr>
          <w:bottom w:val="single" w:sz="12" w:space="1" w:color="auto"/>
        </w:pBdr>
        <w:ind w:left="360"/>
        <w:pPrChange w:id="31" w:author="Barnaby, Bonnie-jo - COMM" w:date="2019-07-11T18:39:00Z">
          <w:pPr>
            <w:pStyle w:val="ListParagraph"/>
            <w:numPr>
              <w:numId w:val="5"/>
            </w:numPr>
            <w:pBdr>
              <w:bottom w:val="single" w:sz="12" w:space="1" w:color="auto"/>
            </w:pBdr>
            <w:ind w:hanging="360"/>
          </w:pPr>
        </w:pPrChange>
      </w:pPr>
    </w:p>
    <w:p w14:paraId="105B3D7E" w14:textId="1FAD8EBE" w:rsidR="00607CD3" w:rsidRDefault="00607CD3" w:rsidP="00D111CC">
      <w:pPr>
        <w:rPr>
          <w:ins w:id="32" w:author="Barnaby, Bonnie-jo - COMM" w:date="2019-07-11T18:35:00Z"/>
        </w:rPr>
      </w:pPr>
    </w:p>
    <w:p w14:paraId="6049DFF2" w14:textId="5C199D32" w:rsidR="00607CD3" w:rsidRPr="00661424" w:rsidRDefault="00607CD3" w:rsidP="00D111CC">
      <w:pPr>
        <w:rPr>
          <w:ins w:id="33" w:author="Barnaby, Bonnie-jo - COMM" w:date="2019-07-11T18:35:00Z"/>
          <w:b/>
          <w:sz w:val="28"/>
          <w:u w:val="single"/>
          <w:rPrChange w:id="34" w:author="Barnaby, Bonnie-jo - COMM" w:date="2019-07-11T18:37:00Z">
            <w:rPr>
              <w:ins w:id="35" w:author="Barnaby, Bonnie-jo - COMM" w:date="2019-07-11T18:35:00Z"/>
            </w:rPr>
          </w:rPrChange>
        </w:rPr>
      </w:pPr>
      <w:ins w:id="36" w:author="Barnaby, Bonnie-jo - COMM" w:date="2019-07-11T18:35:00Z">
        <w:r w:rsidRPr="00661424">
          <w:rPr>
            <w:b/>
            <w:sz w:val="28"/>
            <w:u w:val="single"/>
            <w:rPrChange w:id="37" w:author="Barnaby, Bonnie-jo - COMM" w:date="2019-07-11T18:37:00Z">
              <w:rPr/>
            </w:rPrChange>
          </w:rPr>
          <w:t>Prio</w:t>
        </w:r>
        <w:r w:rsidR="00661424" w:rsidRPr="00661424">
          <w:rPr>
            <w:b/>
            <w:sz w:val="28"/>
            <w:u w:val="single"/>
            <w:rPrChange w:id="38" w:author="Barnaby, Bonnie-jo - COMM" w:date="2019-07-11T18:37:00Z">
              <w:rPr/>
            </w:rPrChange>
          </w:rPr>
          <w:t>r</w:t>
        </w:r>
        <w:r w:rsidRPr="00661424">
          <w:rPr>
            <w:b/>
            <w:sz w:val="28"/>
            <w:u w:val="single"/>
            <w:rPrChange w:id="39" w:author="Barnaby, Bonnie-jo - COMM" w:date="2019-07-11T18:37:00Z">
              <w:rPr/>
            </w:rPrChange>
          </w:rPr>
          <w:t>ity List</w:t>
        </w:r>
      </w:ins>
    </w:p>
    <w:p w14:paraId="38A2289A" w14:textId="1D00A5A2" w:rsidR="00607CD3" w:rsidRDefault="00661424" w:rsidP="00661424">
      <w:pPr>
        <w:pStyle w:val="ListParagraph"/>
        <w:numPr>
          <w:ilvl w:val="0"/>
          <w:numId w:val="8"/>
        </w:numPr>
        <w:rPr>
          <w:ins w:id="40" w:author="Barnaby, Bonnie-jo - COMM" w:date="2019-07-11T18:35:00Z"/>
        </w:rPr>
        <w:pPrChange w:id="41" w:author="Barnaby, Bonnie-jo - COMM" w:date="2019-07-11T18:37:00Z">
          <w:pPr/>
        </w:pPrChange>
      </w:pPr>
      <w:ins w:id="42" w:author="Barnaby, Bonnie-jo - COMM" w:date="2019-07-11T18:40:00Z">
        <w:r>
          <w:t xml:space="preserve">(1) </w:t>
        </w:r>
      </w:ins>
      <w:ins w:id="43" w:author="Barnaby, Bonnie-jo - COMM" w:date="2019-07-11T18:35:00Z">
        <w:r w:rsidR="00607CD3">
          <w:t>Frequency – how often people are writing about Florida Man</w:t>
        </w:r>
      </w:ins>
    </w:p>
    <w:p w14:paraId="560CCC6D" w14:textId="4394EDA8" w:rsidR="00661424" w:rsidRDefault="00661424" w:rsidP="00661424">
      <w:pPr>
        <w:pStyle w:val="ListParagraph"/>
        <w:numPr>
          <w:ilvl w:val="0"/>
          <w:numId w:val="8"/>
        </w:numPr>
        <w:rPr>
          <w:ins w:id="44" w:author="Barnaby, Bonnie-jo - COMM" w:date="2019-07-11T18:36:00Z"/>
        </w:rPr>
        <w:pPrChange w:id="45" w:author="Barnaby, Bonnie-jo - COMM" w:date="2019-07-11T18:37:00Z">
          <w:pPr/>
        </w:pPrChange>
      </w:pPr>
      <w:ins w:id="46" w:author="Barnaby, Bonnie-jo - COMM" w:date="2019-07-11T18:40:00Z">
        <w:r>
          <w:t xml:space="preserve">(1) </w:t>
        </w:r>
      </w:ins>
      <w:ins w:id="47" w:author="Barnaby, Bonnie-jo - COMM" w:date="2019-07-11T18:35:00Z">
        <w:r>
          <w:t>Publication Dates</w:t>
        </w:r>
      </w:ins>
      <w:ins w:id="48" w:author="Barnaby, Bonnie-jo - COMM" w:date="2019-07-11T18:36:00Z">
        <w:r>
          <w:t xml:space="preserve"> for every article</w:t>
        </w:r>
      </w:ins>
    </w:p>
    <w:p w14:paraId="2B150CCC" w14:textId="16E13F67" w:rsidR="00661424" w:rsidRDefault="00661424" w:rsidP="00661424">
      <w:pPr>
        <w:pStyle w:val="ListParagraph"/>
        <w:numPr>
          <w:ilvl w:val="1"/>
          <w:numId w:val="8"/>
        </w:numPr>
        <w:rPr>
          <w:ins w:id="49" w:author="Barnaby, Bonnie-jo - COMM" w:date="2019-07-11T18:37:00Z"/>
        </w:rPr>
      </w:pPr>
      <w:ins w:id="50" w:author="Barnaby, Bonnie-jo - COMM" w:date="2019-07-11T18:36:00Z">
        <w:r>
          <w:t>(Graphs - How much publishing is happening nationally vs. locally &amp; what time of year)</w:t>
        </w:r>
      </w:ins>
    </w:p>
    <w:p w14:paraId="5A4A0C43" w14:textId="27C71D8D" w:rsidR="00661424" w:rsidRDefault="00661424" w:rsidP="00661424">
      <w:pPr>
        <w:pStyle w:val="ListParagraph"/>
        <w:numPr>
          <w:ilvl w:val="0"/>
          <w:numId w:val="8"/>
        </w:numPr>
        <w:rPr>
          <w:ins w:id="51" w:author="Barnaby, Bonnie-jo - COMM" w:date="2019-07-11T18:39:00Z"/>
        </w:rPr>
      </w:pPr>
      <w:ins w:id="52" w:author="Barnaby, Bonnie-jo - COMM" w:date="2019-07-11T18:40:00Z">
        <w:r>
          <w:t xml:space="preserve">(2) </w:t>
        </w:r>
      </w:ins>
      <w:ins w:id="53" w:author="Barnaby, Bonnie-jo - COMM" w:date="2019-07-11T18:38:00Z">
        <w:r>
          <w:t>Type of article (what part of the new</w:t>
        </w:r>
      </w:ins>
      <w:ins w:id="54" w:author="Barnaby, Bonnie-jo - COMM" w:date="2019-07-11T18:39:00Z">
        <w:r>
          <w:t>s</w:t>
        </w:r>
      </w:ins>
      <w:ins w:id="55" w:author="Barnaby, Bonnie-jo - COMM" w:date="2019-07-11T18:38:00Z">
        <w:r>
          <w:t>paper it was p</w:t>
        </w:r>
      </w:ins>
      <w:ins w:id="56" w:author="Barnaby, Bonnie-jo - COMM" w:date="2019-07-11T18:39:00Z">
        <w:r>
          <w:t>ublished in)</w:t>
        </w:r>
      </w:ins>
    </w:p>
    <w:p w14:paraId="42CA2D7A" w14:textId="5828C222" w:rsidR="00661424" w:rsidRDefault="00661424" w:rsidP="00661424">
      <w:pPr>
        <w:pStyle w:val="ListParagraph"/>
        <w:numPr>
          <w:ilvl w:val="0"/>
          <w:numId w:val="8"/>
        </w:numPr>
        <w:rPr>
          <w:ins w:id="57" w:author="Barnaby, Bonnie-jo - COMM" w:date="2019-07-11T18:39:00Z"/>
        </w:rPr>
      </w:pPr>
      <w:ins w:id="58" w:author="Barnaby, Bonnie-jo - COMM" w:date="2019-07-11T18:39:00Z">
        <w:r>
          <w:t>(</w:t>
        </w:r>
      </w:ins>
      <w:ins w:id="59" w:author="Barnaby, Bonnie-jo - COMM" w:date="2019-07-11T18:40:00Z">
        <w:r>
          <w:t>1)</w:t>
        </w:r>
      </w:ins>
      <w:ins w:id="60" w:author="Barnaby, Bonnie-jo - COMM" w:date="2019-07-11T18:39:00Z">
        <w:r>
          <w:t xml:space="preserve"> URL to the article </w:t>
        </w:r>
      </w:ins>
    </w:p>
    <w:p w14:paraId="217C9AD9" w14:textId="0D6FC297" w:rsidR="00661424" w:rsidRDefault="00661424" w:rsidP="00661424">
      <w:pPr>
        <w:pStyle w:val="ListParagraph"/>
        <w:numPr>
          <w:ilvl w:val="1"/>
          <w:numId w:val="8"/>
        </w:numPr>
        <w:rPr>
          <w:ins w:id="61" w:author="Barnaby, Bonnie-jo - COMM" w:date="2019-07-11T18:39:00Z"/>
        </w:rPr>
      </w:pPr>
      <w:ins w:id="62" w:author="Barnaby, Bonnie-jo - COMM" w:date="2019-07-11T18:40:00Z">
        <w:r>
          <w:t xml:space="preserve">(3) </w:t>
        </w:r>
      </w:ins>
      <w:ins w:id="63" w:author="Barnaby, Bonnie-jo - COMM" w:date="2019-07-11T18:39:00Z">
        <w:r>
          <w:t xml:space="preserve">For age, where they live </w:t>
        </w:r>
      </w:ins>
    </w:p>
    <w:p w14:paraId="72D527AA" w14:textId="77777777" w:rsidR="00661424" w:rsidRDefault="00661424" w:rsidP="00661424">
      <w:pPr>
        <w:pStyle w:val="ListParagraph"/>
        <w:numPr>
          <w:ilvl w:val="0"/>
          <w:numId w:val="8"/>
        </w:numPr>
        <w:rPr>
          <w:ins w:id="64" w:author="Barnaby, Bonnie-jo - COMM" w:date="2019-07-11T18:36:00Z"/>
        </w:rPr>
        <w:pPrChange w:id="65" w:author="Barnaby, Bonnie-jo - COMM" w:date="2019-07-11T18:39:00Z">
          <w:pPr/>
        </w:pPrChange>
      </w:pPr>
      <w:bookmarkStart w:id="66" w:name="_GoBack"/>
      <w:bookmarkEnd w:id="66"/>
    </w:p>
    <w:p w14:paraId="6C858461" w14:textId="77777777" w:rsidR="00661424" w:rsidRDefault="00661424" w:rsidP="00D111CC">
      <w:pPr>
        <w:rPr>
          <w:ins w:id="67" w:author="Barnaby, Bonnie-jo - COMM" w:date="2019-07-11T18:35:00Z"/>
        </w:rPr>
      </w:pPr>
    </w:p>
    <w:p w14:paraId="7F7F0947" w14:textId="77777777" w:rsidR="00607CD3" w:rsidRDefault="00607CD3" w:rsidP="00D111CC"/>
    <w:p w14:paraId="2CD15B20" w14:textId="4C854A75" w:rsidR="000F6706" w:rsidRDefault="000F6706" w:rsidP="000F6706"/>
    <w:p w14:paraId="308659EC" w14:textId="2D349065" w:rsidR="00BF6FA8" w:rsidRDefault="00BF6FA8" w:rsidP="000F6706"/>
    <w:p w14:paraId="54944E7A" w14:textId="58938BB7" w:rsidR="00BF6FA8" w:rsidRDefault="00BF6FA8" w:rsidP="000F6706"/>
    <w:sectPr w:rsidR="00BF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65964"/>
    <w:multiLevelType w:val="hybridMultilevel"/>
    <w:tmpl w:val="53D2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86D82"/>
    <w:multiLevelType w:val="hybridMultilevel"/>
    <w:tmpl w:val="A1E4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54D7F"/>
    <w:multiLevelType w:val="hybridMultilevel"/>
    <w:tmpl w:val="2876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85EBB"/>
    <w:multiLevelType w:val="hybridMultilevel"/>
    <w:tmpl w:val="7C3E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34A44"/>
    <w:multiLevelType w:val="hybridMultilevel"/>
    <w:tmpl w:val="A3F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436A6"/>
    <w:multiLevelType w:val="hybridMultilevel"/>
    <w:tmpl w:val="8B08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71ACE"/>
    <w:multiLevelType w:val="hybridMultilevel"/>
    <w:tmpl w:val="F6222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9E7877"/>
    <w:multiLevelType w:val="hybridMultilevel"/>
    <w:tmpl w:val="995A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rnaby, Bonnie-jo - COMM">
    <w15:presenceInfo w15:providerId="None" w15:userId="Barnaby, Bonnie-jo - COM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06"/>
    <w:rsid w:val="000F6706"/>
    <w:rsid w:val="001A2CDF"/>
    <w:rsid w:val="001A34D4"/>
    <w:rsid w:val="002C2302"/>
    <w:rsid w:val="003A48C0"/>
    <w:rsid w:val="00487154"/>
    <w:rsid w:val="0054223D"/>
    <w:rsid w:val="00550D0B"/>
    <w:rsid w:val="00607CD3"/>
    <w:rsid w:val="0062080E"/>
    <w:rsid w:val="006262D0"/>
    <w:rsid w:val="00661424"/>
    <w:rsid w:val="00671CAD"/>
    <w:rsid w:val="0069278A"/>
    <w:rsid w:val="006977D6"/>
    <w:rsid w:val="00906F85"/>
    <w:rsid w:val="00971232"/>
    <w:rsid w:val="00AA3A14"/>
    <w:rsid w:val="00AD217E"/>
    <w:rsid w:val="00B81975"/>
    <w:rsid w:val="00BA5110"/>
    <w:rsid w:val="00BF6FA8"/>
    <w:rsid w:val="00C415A1"/>
    <w:rsid w:val="00C56CB6"/>
    <w:rsid w:val="00CE2A25"/>
    <w:rsid w:val="00CF5B29"/>
    <w:rsid w:val="00D111CC"/>
    <w:rsid w:val="00F46D36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3E98"/>
  <w15:chartTrackingRefBased/>
  <w15:docId w15:val="{4FE1A3E6-B17B-4799-8725-4DD9ECE0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C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0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F5B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5B2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3A4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F945-8188-4F86-8EAE-23E88B77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6</cp:revision>
  <dcterms:created xsi:type="dcterms:W3CDTF">2019-07-10T03:45:00Z</dcterms:created>
  <dcterms:modified xsi:type="dcterms:W3CDTF">2019-07-12T01:40:00Z</dcterms:modified>
</cp:coreProperties>
</file>